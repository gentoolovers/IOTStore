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6E" w:rsidRPr="00C0416E" w:rsidRDefault="00C0416E" w:rsidP="00C0416E">
      <w:pPr>
        <w:pStyle w:val="1"/>
        <w:numPr>
          <w:ilvl w:val="2"/>
          <w:numId w:val="1"/>
        </w:numPr>
        <w:spacing w:line="240" w:lineRule="auto"/>
        <w:jc w:val="center"/>
        <w:rPr>
          <w:rFonts w:hAnsi="宋体"/>
        </w:rPr>
      </w:pPr>
      <w:r>
        <w:rPr>
          <w:rFonts w:hAnsi="宋体" w:hint="eastAsia"/>
        </w:rPr>
        <w:t>模块接口与协议接口设计</w:t>
      </w:r>
    </w:p>
    <w:p w:rsidR="00C0416E" w:rsidRPr="00C0416E" w:rsidRDefault="00C0416E" w:rsidP="00C0416E">
      <w:pPr>
        <w:pStyle w:val="1"/>
        <w:numPr>
          <w:ilvl w:val="2"/>
          <w:numId w:val="1"/>
        </w:numPr>
        <w:spacing w:line="240" w:lineRule="auto"/>
        <w:jc w:val="center"/>
        <w:rPr>
          <w:rFonts w:hAnsi="宋体"/>
        </w:rPr>
      </w:pPr>
      <w:r w:rsidRPr="00C0416E">
        <w:rPr>
          <w:rFonts w:hAnsi="宋体" w:hint="eastAsia"/>
        </w:rPr>
        <w:t>物联仓储解决方案</w:t>
      </w:r>
    </w:p>
    <w:p w:rsidR="00C0416E" w:rsidRDefault="00C0416E" w:rsidP="00C0416E">
      <w:pPr>
        <w:pStyle w:val="hands-on0"/>
      </w:pPr>
    </w:p>
    <w:tbl>
      <w:tblPr>
        <w:tblW w:w="8279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421"/>
        <w:gridCol w:w="4267"/>
      </w:tblGrid>
      <w:tr w:rsidR="00C0416E" w:rsidTr="007A00B3">
        <w:trPr>
          <w:cantSplit/>
          <w:trHeight w:val="319"/>
        </w:trPr>
        <w:tc>
          <w:tcPr>
            <w:tcW w:w="2591" w:type="dxa"/>
            <w:vMerge w:val="restart"/>
          </w:tcPr>
          <w:p w:rsidR="00C0416E" w:rsidRDefault="00C0416E" w:rsidP="00C0416E">
            <w:pPr>
              <w:pStyle w:val="hands-on0"/>
            </w:pPr>
            <w:r>
              <w:rPr>
                <w:rFonts w:hint="eastAsia"/>
              </w:rPr>
              <w:t>文件状态：</w:t>
            </w:r>
          </w:p>
          <w:p w:rsidR="00C0416E" w:rsidRDefault="00C0416E" w:rsidP="00C0416E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草稿</w:t>
            </w:r>
          </w:p>
          <w:p w:rsidR="00C0416E" w:rsidRDefault="00C0416E" w:rsidP="00C0416E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C0416E" w:rsidRDefault="00C0416E" w:rsidP="00C0416E">
            <w:pPr>
              <w:pStyle w:val="hands-on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21" w:type="dxa"/>
            <w:shd w:val="clear" w:color="auto" w:fill="E6E6E6"/>
            <w:vAlign w:val="center"/>
          </w:tcPr>
          <w:p w:rsidR="00C0416E" w:rsidRPr="00C0416E" w:rsidRDefault="00C0416E" w:rsidP="00C0416E">
            <w:pPr>
              <w:pStyle w:val="hands-on0"/>
              <w:rPr>
                <w:b/>
                <w:bCs/>
              </w:rPr>
            </w:pPr>
            <w:r w:rsidRPr="00C0416E">
              <w:rPr>
                <w:rFonts w:hint="eastAsia"/>
                <w:b/>
                <w:bCs/>
              </w:rPr>
              <w:t>文件标识：</w:t>
            </w:r>
          </w:p>
        </w:tc>
        <w:tc>
          <w:tcPr>
            <w:tcW w:w="4267" w:type="dxa"/>
          </w:tcPr>
          <w:p w:rsidR="00C0416E" w:rsidRDefault="00C0416E" w:rsidP="00C0416E">
            <w:pPr>
              <w:pStyle w:val="hands-on0"/>
            </w:pPr>
            <w:r w:rsidRPr="00C0416E">
              <w:rPr>
                <w:rFonts w:hint="eastAsia"/>
              </w:rPr>
              <w:t>ZJM-WL</w:t>
            </w:r>
            <w:r w:rsidR="007A00B3">
              <w:rPr>
                <w:rFonts w:hint="eastAsia"/>
              </w:rPr>
              <w:t>G</w:t>
            </w:r>
            <w:r w:rsidRPr="00C0416E">
              <w:rPr>
                <w:rFonts w:hint="eastAsia"/>
              </w:rPr>
              <w:t>C-00</w:t>
            </w:r>
            <w:r>
              <w:rPr>
                <w:rFonts w:hint="eastAsia"/>
              </w:rPr>
              <w:t>3</w:t>
            </w:r>
          </w:p>
        </w:tc>
      </w:tr>
      <w:tr w:rsidR="00C0416E" w:rsidTr="007A00B3">
        <w:trPr>
          <w:cantSplit/>
          <w:trHeight w:val="319"/>
        </w:trPr>
        <w:tc>
          <w:tcPr>
            <w:tcW w:w="2591" w:type="dxa"/>
            <w:vMerge/>
          </w:tcPr>
          <w:p w:rsidR="00C0416E" w:rsidRDefault="00C0416E" w:rsidP="00C0416E">
            <w:pPr>
              <w:pStyle w:val="hands-on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C0416E" w:rsidRPr="00C0416E" w:rsidRDefault="00C0416E" w:rsidP="00C0416E">
            <w:pPr>
              <w:pStyle w:val="hands-on0"/>
              <w:rPr>
                <w:b/>
                <w:bCs/>
              </w:rPr>
            </w:pPr>
            <w:r w:rsidRPr="00C0416E">
              <w:rPr>
                <w:rFonts w:hint="eastAsia"/>
                <w:b/>
                <w:bCs/>
              </w:rPr>
              <w:t>当前版本：</w:t>
            </w:r>
          </w:p>
        </w:tc>
        <w:tc>
          <w:tcPr>
            <w:tcW w:w="4267" w:type="dxa"/>
          </w:tcPr>
          <w:p w:rsidR="00C0416E" w:rsidRDefault="00C0416E" w:rsidP="00C0416E">
            <w:pPr>
              <w:pStyle w:val="hands-on0"/>
            </w:pPr>
            <w:r>
              <w:rPr>
                <w:rFonts w:hint="eastAsia"/>
              </w:rPr>
              <w:t>1.0</w:t>
            </w:r>
          </w:p>
        </w:tc>
      </w:tr>
      <w:tr w:rsidR="00C0416E" w:rsidTr="007A00B3">
        <w:trPr>
          <w:cantSplit/>
        </w:trPr>
        <w:tc>
          <w:tcPr>
            <w:tcW w:w="2591" w:type="dxa"/>
            <w:vMerge/>
          </w:tcPr>
          <w:p w:rsidR="00C0416E" w:rsidRDefault="00C0416E" w:rsidP="00C0416E">
            <w:pPr>
              <w:pStyle w:val="hands-on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C0416E" w:rsidRPr="00C0416E" w:rsidRDefault="00C0416E" w:rsidP="00C0416E">
            <w:pPr>
              <w:pStyle w:val="hands-on0"/>
              <w:rPr>
                <w:b/>
                <w:bCs/>
              </w:rPr>
            </w:pPr>
            <w:r w:rsidRPr="00C0416E">
              <w:rPr>
                <w:rFonts w:hint="eastAsia"/>
                <w:b/>
                <w:bCs/>
              </w:rPr>
              <w:t>作</w:t>
            </w:r>
            <w:r w:rsidRPr="00C0416E">
              <w:rPr>
                <w:rFonts w:hint="eastAsia"/>
                <w:b/>
                <w:bCs/>
              </w:rPr>
              <w:t xml:space="preserve">    </w:t>
            </w:r>
            <w:r w:rsidRPr="00C0416E">
              <w:rPr>
                <w:rFonts w:hint="eastAsia"/>
                <w:b/>
                <w:bCs/>
              </w:rPr>
              <w:t>者：</w:t>
            </w:r>
          </w:p>
        </w:tc>
        <w:tc>
          <w:tcPr>
            <w:tcW w:w="4267" w:type="dxa"/>
          </w:tcPr>
          <w:p w:rsidR="00C0416E" w:rsidRDefault="00C0416E" w:rsidP="00C0416E">
            <w:pPr>
              <w:pStyle w:val="hands-on0"/>
            </w:pPr>
            <w:r>
              <w:rPr>
                <w:rFonts w:hint="eastAsia"/>
              </w:rPr>
              <w:t>王恒</w:t>
            </w:r>
          </w:p>
        </w:tc>
      </w:tr>
      <w:tr w:rsidR="00C0416E" w:rsidTr="007A00B3">
        <w:trPr>
          <w:cantSplit/>
        </w:trPr>
        <w:tc>
          <w:tcPr>
            <w:tcW w:w="2591" w:type="dxa"/>
            <w:vMerge/>
          </w:tcPr>
          <w:p w:rsidR="00C0416E" w:rsidRDefault="00C0416E" w:rsidP="00C0416E">
            <w:pPr>
              <w:pStyle w:val="hands-on0"/>
            </w:pPr>
          </w:p>
        </w:tc>
        <w:tc>
          <w:tcPr>
            <w:tcW w:w="1421" w:type="dxa"/>
            <w:shd w:val="clear" w:color="auto" w:fill="E6E6E6"/>
            <w:vAlign w:val="center"/>
          </w:tcPr>
          <w:p w:rsidR="00C0416E" w:rsidRPr="00C0416E" w:rsidRDefault="00C0416E" w:rsidP="00C0416E">
            <w:pPr>
              <w:pStyle w:val="hands-on0"/>
              <w:rPr>
                <w:b/>
                <w:bCs/>
              </w:rPr>
            </w:pPr>
            <w:r w:rsidRPr="00C0416E">
              <w:rPr>
                <w:rFonts w:hint="eastAsia"/>
                <w:b/>
                <w:bCs/>
              </w:rPr>
              <w:t>完成日期：</w:t>
            </w:r>
          </w:p>
        </w:tc>
        <w:tc>
          <w:tcPr>
            <w:tcW w:w="4267" w:type="dxa"/>
          </w:tcPr>
          <w:p w:rsidR="00C0416E" w:rsidRDefault="00C0416E" w:rsidP="00C0416E">
            <w:pPr>
              <w:pStyle w:val="hands-on0"/>
            </w:pPr>
            <w:r>
              <w:t>2</w:t>
            </w:r>
            <w:r w:rsidR="007A00B3">
              <w:rPr>
                <w:rFonts w:hint="eastAsia"/>
              </w:rPr>
              <w:t>016/10/12</w:t>
            </w:r>
          </w:p>
        </w:tc>
      </w:tr>
    </w:tbl>
    <w:p w:rsidR="00C0416E" w:rsidRPr="00C0416E" w:rsidRDefault="00C0416E" w:rsidP="00C0416E">
      <w:pPr>
        <w:rPr>
          <w:rFonts w:hAnsi="宋体"/>
        </w:rPr>
      </w:pPr>
    </w:p>
    <w:p w:rsidR="00C0416E" w:rsidRPr="00C0416E" w:rsidRDefault="00C0416E" w:rsidP="00C0416E">
      <w:pPr>
        <w:rPr>
          <w:rFonts w:hAnsi="宋体"/>
        </w:rPr>
      </w:pPr>
    </w:p>
    <w:p w:rsidR="00C0416E" w:rsidRPr="00C0416E" w:rsidRDefault="00C0416E" w:rsidP="00C0416E">
      <w:pPr>
        <w:rPr>
          <w:rFonts w:hAnsi="宋体"/>
        </w:rPr>
      </w:pPr>
    </w:p>
    <w:p w:rsidR="00C0416E" w:rsidRPr="00C0416E" w:rsidRDefault="00C0416E" w:rsidP="00C0416E">
      <w:pPr>
        <w:rPr>
          <w:rFonts w:hAnsi="宋体"/>
        </w:rPr>
      </w:pPr>
    </w:p>
    <w:p w:rsidR="00C0416E" w:rsidRPr="00C0416E" w:rsidRDefault="00C0416E" w:rsidP="00C0416E">
      <w:pPr>
        <w:rPr>
          <w:rFonts w:hAnsi="宋体"/>
        </w:rPr>
      </w:pPr>
    </w:p>
    <w:p w:rsidR="00C0416E" w:rsidRPr="00C0416E" w:rsidRDefault="00C0416E" w:rsidP="00C0416E">
      <w:pPr>
        <w:rPr>
          <w:rFonts w:hAnsi="宋体"/>
        </w:rPr>
      </w:pPr>
    </w:p>
    <w:p w:rsidR="00C0416E" w:rsidRPr="00C0416E" w:rsidRDefault="00C0416E" w:rsidP="00C0416E">
      <w:pPr>
        <w:rPr>
          <w:rFonts w:hAnsi="宋体"/>
        </w:rPr>
      </w:pPr>
    </w:p>
    <w:p w:rsidR="00C0416E" w:rsidRDefault="00C0416E" w:rsidP="00C0416E">
      <w:pPr>
        <w:pStyle w:val="a7"/>
        <w:spacing w:line="240" w:lineRule="auto"/>
        <w:ind w:leftChars="576" w:left="1382"/>
        <w:jc w:val="left"/>
        <w:rPr>
          <w:rStyle w:val="aa"/>
        </w:rPr>
      </w:pPr>
      <w:r>
        <w:rPr>
          <w:rStyle w:val="aa"/>
          <w:rFonts w:hint="eastAsia"/>
        </w:rPr>
        <w:t>班级：星创客</w:t>
      </w:r>
      <w:r>
        <w:rPr>
          <w:rStyle w:val="aa"/>
          <w:rFonts w:hint="eastAsia"/>
        </w:rPr>
        <w:t>16071</w:t>
      </w:r>
      <w:r>
        <w:rPr>
          <w:rStyle w:val="aa"/>
          <w:rFonts w:hint="eastAsia"/>
        </w:rPr>
        <w:t>——秋名山的老司机们</w:t>
      </w:r>
    </w:p>
    <w:p w:rsidR="00C0416E" w:rsidRPr="0004416D" w:rsidRDefault="00C0416E" w:rsidP="00C0416E">
      <w:pPr>
        <w:pStyle w:val="a7"/>
        <w:spacing w:line="240" w:lineRule="auto"/>
        <w:ind w:leftChars="576" w:left="1382"/>
        <w:jc w:val="left"/>
        <w:rPr>
          <w:rStyle w:val="aa"/>
        </w:rPr>
      </w:pPr>
      <w:r w:rsidRPr="0004416D">
        <w:rPr>
          <w:rStyle w:val="aa"/>
          <w:rFonts w:hint="eastAsia"/>
        </w:rPr>
        <w:t>组长：胡梦龙</w:t>
      </w:r>
    </w:p>
    <w:p w:rsidR="00C0416E" w:rsidRPr="0004416D" w:rsidRDefault="00C0416E" w:rsidP="00C0416E">
      <w:pPr>
        <w:pStyle w:val="a7"/>
        <w:spacing w:line="240" w:lineRule="auto"/>
        <w:ind w:leftChars="576" w:left="1382"/>
        <w:jc w:val="left"/>
        <w:rPr>
          <w:rStyle w:val="aa"/>
        </w:rPr>
      </w:pPr>
      <w:r w:rsidRPr="0004416D">
        <w:rPr>
          <w:rStyle w:val="aa"/>
          <w:rFonts w:hint="eastAsia"/>
        </w:rPr>
        <w:t>组员：胡梦龙、张家铭、朱秀非</w:t>
      </w:r>
    </w:p>
    <w:p w:rsidR="00C0416E" w:rsidRPr="00C0416E" w:rsidRDefault="00C0416E" w:rsidP="00C0416E">
      <w:pPr>
        <w:pStyle w:val="a7"/>
        <w:spacing w:line="240" w:lineRule="auto"/>
        <w:ind w:leftChars="576" w:left="1382"/>
        <w:jc w:val="left"/>
        <w:rPr>
          <w:rStyle w:val="aa"/>
        </w:rPr>
      </w:pPr>
      <w:r>
        <w:rPr>
          <w:rStyle w:val="aa"/>
          <w:rFonts w:hint="eastAsia"/>
        </w:rPr>
        <w:t xml:space="preserve"> </w:t>
      </w:r>
      <w:r w:rsidRPr="0004416D">
        <w:rPr>
          <w:rStyle w:val="aa"/>
          <w:rFonts w:hint="eastAsia"/>
        </w:rPr>
        <w:t>李璐婷、梁怀文、赵赫</w:t>
      </w:r>
      <w:r>
        <w:rPr>
          <w:rStyle w:val="aa"/>
          <w:rFonts w:hint="eastAsia"/>
        </w:rPr>
        <w:t>、王恒</w:t>
      </w:r>
    </w:p>
    <w:p w:rsidR="00C0416E" w:rsidRDefault="00C0416E" w:rsidP="00C0416E">
      <w:pPr>
        <w:pStyle w:val="a7"/>
        <w:spacing w:line="240" w:lineRule="auto"/>
        <w:ind w:leftChars="576" w:left="1382"/>
        <w:jc w:val="left"/>
        <w:rPr>
          <w:rStyle w:val="aa"/>
        </w:rPr>
      </w:pPr>
      <w:r w:rsidRPr="0004416D">
        <w:rPr>
          <w:rStyle w:val="aa"/>
          <w:rFonts w:hint="eastAsia"/>
        </w:rPr>
        <w:t>编制：</w:t>
      </w:r>
      <w:r w:rsidR="007A00B3">
        <w:rPr>
          <w:rStyle w:val="aa"/>
          <w:rFonts w:hint="eastAsia"/>
        </w:rPr>
        <w:t>王恒</w:t>
      </w:r>
    </w:p>
    <w:p w:rsidR="00C0416E" w:rsidRDefault="00C0416E" w:rsidP="00C0416E">
      <w:pPr>
        <w:pStyle w:val="a7"/>
        <w:spacing w:line="240" w:lineRule="auto"/>
        <w:ind w:leftChars="576" w:left="1382"/>
        <w:jc w:val="left"/>
        <w:rPr>
          <w:rStyle w:val="aa"/>
        </w:rPr>
      </w:pPr>
      <w:r>
        <w:rPr>
          <w:rStyle w:val="aa"/>
          <w:rFonts w:hint="eastAsia"/>
        </w:rPr>
        <w:t>保密级别：一级保密。</w:t>
      </w:r>
      <w:r w:rsidRPr="0004416D">
        <w:rPr>
          <w:rStyle w:val="aa"/>
          <w:rFonts w:hint="eastAsia"/>
        </w:rPr>
        <w:t>仅限本组观看，禁止外传</w:t>
      </w:r>
    </w:p>
    <w:p w:rsidR="00C0416E" w:rsidRDefault="00C0416E" w:rsidP="00C0416E">
      <w:pPr>
        <w:widowControl/>
        <w:jc w:val="left"/>
        <w:rPr>
          <w:rStyle w:val="aa"/>
          <w:rFonts w:cstheme="majorBidi"/>
          <w:b/>
          <w:bCs/>
          <w:kern w:val="28"/>
        </w:rPr>
      </w:pPr>
      <w:r>
        <w:rPr>
          <w:rStyle w:val="aa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6"/>
        <w:gridCol w:w="1596"/>
        <w:gridCol w:w="1100"/>
        <w:gridCol w:w="2139"/>
        <w:gridCol w:w="2506"/>
      </w:tblGrid>
      <w:tr w:rsidR="00C0416E" w:rsidRPr="00C0416E" w:rsidTr="00213672">
        <w:tc>
          <w:tcPr>
            <w:tcW w:w="8217" w:type="dxa"/>
            <w:gridSpan w:val="5"/>
            <w:shd w:val="clear" w:color="auto" w:fill="A6A6A6" w:themeFill="background1" w:themeFillShade="A6"/>
          </w:tcPr>
          <w:p w:rsidR="00C0416E" w:rsidRPr="00C0416E" w:rsidRDefault="00C0416E" w:rsidP="00C0416E">
            <w:pPr>
              <w:rPr>
                <w:rStyle w:val="ac"/>
                <w:rFonts w:hAnsi="宋体"/>
                <w:b/>
                <w:i w:val="0"/>
              </w:rPr>
            </w:pPr>
            <w:r w:rsidRPr="00C0416E">
              <w:rPr>
                <w:rStyle w:val="ac"/>
                <w:rFonts w:hAnsi="宋体" w:hint="eastAsia"/>
                <w:b/>
              </w:rPr>
              <w:lastRenderedPageBreak/>
              <w:t>修改历史：</w:t>
            </w:r>
          </w:p>
        </w:tc>
      </w:tr>
      <w:tr w:rsidR="00C0416E" w:rsidRPr="00C0416E" w:rsidTr="00213672">
        <w:tc>
          <w:tcPr>
            <w:tcW w:w="87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 w:rsidRPr="00C0416E">
              <w:rPr>
                <w:rFonts w:hAnsi="宋体" w:hint="eastAsia"/>
              </w:rPr>
              <w:t>版本</w:t>
            </w:r>
          </w:p>
        </w:tc>
        <w:tc>
          <w:tcPr>
            <w:tcW w:w="159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 w:rsidRPr="00C0416E">
              <w:rPr>
                <w:rFonts w:hAnsi="宋体" w:hint="eastAsia"/>
              </w:rPr>
              <w:t>时间</w:t>
            </w:r>
          </w:p>
        </w:tc>
        <w:tc>
          <w:tcPr>
            <w:tcW w:w="1100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 w:rsidRPr="00C0416E">
              <w:rPr>
                <w:rFonts w:hAnsi="宋体" w:hint="eastAsia"/>
              </w:rPr>
              <w:t>修改人</w:t>
            </w:r>
          </w:p>
        </w:tc>
        <w:tc>
          <w:tcPr>
            <w:tcW w:w="2139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 w:rsidRPr="00C0416E">
              <w:rPr>
                <w:rFonts w:hAnsi="宋体" w:hint="eastAsia"/>
              </w:rPr>
              <w:t>内容</w:t>
            </w:r>
          </w:p>
        </w:tc>
        <w:tc>
          <w:tcPr>
            <w:tcW w:w="250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 w:rsidRPr="00C0416E">
              <w:rPr>
                <w:rFonts w:hAnsi="宋体" w:hint="eastAsia"/>
              </w:rPr>
              <w:t>备注</w:t>
            </w:r>
          </w:p>
        </w:tc>
      </w:tr>
      <w:tr w:rsidR="00C0416E" w:rsidRPr="00C0416E" w:rsidTr="00213672">
        <w:tc>
          <w:tcPr>
            <w:tcW w:w="87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 w:rsidRPr="00C0416E">
              <w:rPr>
                <w:rFonts w:hAnsi="宋体" w:hint="eastAsia"/>
              </w:rPr>
              <w:t>1.0</w:t>
            </w:r>
          </w:p>
        </w:tc>
        <w:tc>
          <w:tcPr>
            <w:tcW w:w="159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>
              <w:rPr>
                <w:rFonts w:hAnsi="宋体"/>
              </w:rPr>
              <w:t>2016/10/12</w:t>
            </w:r>
          </w:p>
        </w:tc>
        <w:tc>
          <w:tcPr>
            <w:tcW w:w="1100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王恒</w:t>
            </w:r>
          </w:p>
        </w:tc>
        <w:tc>
          <w:tcPr>
            <w:tcW w:w="2139" w:type="dxa"/>
          </w:tcPr>
          <w:p w:rsidR="00C0416E" w:rsidRPr="00C0416E" w:rsidRDefault="00C0416E" w:rsidP="00C0416E">
            <w:pPr>
              <w:rPr>
                <w:rFonts w:hAnsi="宋体"/>
              </w:rPr>
            </w:pPr>
            <w:r w:rsidRPr="00C0416E">
              <w:rPr>
                <w:rFonts w:hAnsi="宋体" w:hint="eastAsia"/>
              </w:rPr>
              <w:t>建立</w:t>
            </w:r>
            <w:r w:rsidR="002319DB">
              <w:rPr>
                <w:rFonts w:hAnsi="宋体" w:hint="eastAsia"/>
              </w:rPr>
              <w:t>、添加驱动模块接口</w:t>
            </w:r>
          </w:p>
        </w:tc>
        <w:tc>
          <w:tcPr>
            <w:tcW w:w="250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</w:tr>
      <w:tr w:rsidR="00C0416E" w:rsidRPr="00C0416E" w:rsidTr="00213672">
        <w:tc>
          <w:tcPr>
            <w:tcW w:w="87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59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100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139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50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</w:tr>
      <w:tr w:rsidR="00C0416E" w:rsidRPr="00C0416E" w:rsidTr="00213672">
        <w:tc>
          <w:tcPr>
            <w:tcW w:w="87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59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100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139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50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</w:tr>
      <w:tr w:rsidR="00C0416E" w:rsidRPr="00C0416E" w:rsidTr="00213672">
        <w:tc>
          <w:tcPr>
            <w:tcW w:w="87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59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100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139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50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</w:tr>
      <w:tr w:rsidR="00C0416E" w:rsidRPr="00C0416E" w:rsidTr="00213672">
        <w:tc>
          <w:tcPr>
            <w:tcW w:w="87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59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100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139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50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</w:tr>
      <w:tr w:rsidR="00C0416E" w:rsidRPr="00C0416E" w:rsidTr="00213672">
        <w:tc>
          <w:tcPr>
            <w:tcW w:w="87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59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1100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139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  <w:tc>
          <w:tcPr>
            <w:tcW w:w="2506" w:type="dxa"/>
          </w:tcPr>
          <w:p w:rsidR="00C0416E" w:rsidRPr="00C0416E" w:rsidRDefault="00C0416E" w:rsidP="00C0416E">
            <w:pPr>
              <w:rPr>
                <w:rFonts w:hAnsi="宋体"/>
              </w:rPr>
            </w:pPr>
          </w:p>
        </w:tc>
      </w:tr>
    </w:tbl>
    <w:p w:rsidR="00C0416E" w:rsidRDefault="00C0416E" w:rsidP="00C0416E"/>
    <w:p w:rsidR="00C0416E" w:rsidRDefault="00C0416E" w:rsidP="00C0416E">
      <w:pPr>
        <w:widowControl/>
        <w:jc w:val="left"/>
      </w:pPr>
    </w:p>
    <w:p w:rsidR="00C0416E" w:rsidRDefault="00C0416E" w:rsidP="00C0416E">
      <w:pPr>
        <w:widowControl/>
        <w:jc w:val="left"/>
      </w:pPr>
      <w:r>
        <w:br w:type="page"/>
      </w:r>
    </w:p>
    <w:p w:rsidR="00C0416E" w:rsidRPr="000279B3" w:rsidRDefault="00C0416E" w:rsidP="000279B3">
      <w:pPr>
        <w:pStyle w:val="1"/>
        <w:spacing w:line="240" w:lineRule="auto"/>
        <w:rPr>
          <w:rFonts w:hAnsi="宋体"/>
        </w:rPr>
      </w:pPr>
      <w:r w:rsidRPr="000279B3">
        <w:rPr>
          <w:rFonts w:hAnsi="宋体" w:hint="eastAsia"/>
        </w:rPr>
        <w:lastRenderedPageBreak/>
        <w:t>保密协议</w:t>
      </w:r>
    </w:p>
    <w:p w:rsidR="00C0416E" w:rsidRPr="000279B3" w:rsidRDefault="00C0416E" w:rsidP="00C0416E">
      <w:pPr>
        <w:ind w:firstLine="420"/>
        <w:rPr>
          <w:rStyle w:val="a9"/>
          <w:rFonts w:hAnsi="宋体"/>
        </w:rPr>
      </w:pPr>
      <w:r w:rsidRPr="000279B3">
        <w:rPr>
          <w:rStyle w:val="a9"/>
          <w:rFonts w:hAnsi="宋体" w:hint="eastAsia"/>
        </w:rPr>
        <w:t>本文档所有者是上述研发组（秋明山的老司机们）。本文档的持有人（以下简称“持有人”）是且仅是上述研发组成员，持有人有随时查看本文档的权利，在获得本文档编写人员的同意下，持有人允许修改本文档中部分内容。本文档的持有人有义务保护本文档不被他人私自查看、篡改、复制或伪造。持有人以外人员在获得文档编写人员的许可下，仅可以查看本文档内容，不得记录、复制、篡改或伪造。任何人查看本文档时，都有义务保证本文档的相关内容不被泄密。本文档不设保密期限，以公开声明（该声明需研发组长手签）的形式解除对本文档的保密。</w:t>
      </w:r>
    </w:p>
    <w:p w:rsidR="00C0416E" w:rsidRPr="000279B3" w:rsidRDefault="00C0416E" w:rsidP="00C0416E">
      <w:pPr>
        <w:ind w:firstLine="420"/>
        <w:rPr>
          <w:rStyle w:val="a9"/>
          <w:rFonts w:hAnsi="宋体"/>
        </w:rPr>
      </w:pPr>
      <w:r w:rsidRPr="000279B3">
        <w:rPr>
          <w:rStyle w:val="a9"/>
          <w:rFonts w:hAnsi="宋体" w:hint="eastAsia"/>
        </w:rPr>
        <w:t>一切查看本文档的人员皆视为同意并遵守以上协议，一旦出现违背上述协议的情况，本文档所有者（秋名山的老司机们）有追究相关责任人法律责任的权利。</w:t>
      </w:r>
    </w:p>
    <w:p w:rsidR="00C0416E" w:rsidRPr="000279B3" w:rsidRDefault="00C0416E" w:rsidP="00C0416E">
      <w:pPr>
        <w:ind w:firstLine="420"/>
        <w:rPr>
          <w:rStyle w:val="a9"/>
          <w:rFonts w:hAnsi="宋体"/>
        </w:rPr>
      </w:pPr>
    </w:p>
    <w:p w:rsidR="00C0416E" w:rsidRPr="000279B3" w:rsidRDefault="00C0416E" w:rsidP="00C0416E">
      <w:pPr>
        <w:ind w:firstLine="420"/>
        <w:rPr>
          <w:rStyle w:val="a9"/>
          <w:rFonts w:hAnsi="宋体"/>
        </w:rPr>
      </w:pPr>
      <w:r w:rsidRPr="000279B3">
        <w:rPr>
          <w:rStyle w:val="a9"/>
          <w:rFonts w:hAnsi="宋体" w:hint="eastAsia"/>
        </w:rPr>
        <w:t>T</w:t>
      </w:r>
      <w:r w:rsidRPr="000279B3">
        <w:rPr>
          <w:rStyle w:val="a9"/>
          <w:rFonts w:hAnsi="宋体"/>
        </w:rPr>
        <w:t>h</w:t>
      </w:r>
      <w:r w:rsidRPr="000279B3">
        <w:rPr>
          <w:rStyle w:val="a9"/>
          <w:rFonts w:hAnsi="宋体" w:hint="eastAsia"/>
        </w:rPr>
        <w:t>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 belongs to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development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秋明山的老司机们,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and 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owners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are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only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developers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group.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 owners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have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rights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read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document,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and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modify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with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permissions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editors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 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document.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owner</w:t>
      </w:r>
      <w:r w:rsidRPr="000279B3">
        <w:rPr>
          <w:rStyle w:val="a9"/>
          <w:rFonts w:hAnsi="宋体" w:hint="eastAsia"/>
        </w:rPr>
        <w:t>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have 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obligations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protect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not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be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read,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modify,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copy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or</w:t>
      </w:r>
      <w:r w:rsidRPr="000279B3">
        <w:rPr>
          <w:rStyle w:val="a9"/>
          <w:rFonts w:hAnsi="宋体"/>
        </w:rPr>
        <w:t xml:space="preserve"> plagiarize</w:t>
      </w:r>
      <w:r w:rsidRPr="000279B3">
        <w:rPr>
          <w:rStyle w:val="a9"/>
          <w:rFonts w:hAnsi="宋体" w:hint="eastAsia"/>
        </w:rPr>
        <w:t>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by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others.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Man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who 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out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owners </w:t>
      </w:r>
      <w:r w:rsidRPr="000279B3">
        <w:rPr>
          <w:rStyle w:val="a9"/>
          <w:rFonts w:hAnsi="宋体" w:hint="eastAsia"/>
        </w:rPr>
        <w:t>can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only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read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without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recording,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copy,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modify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or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plagiarized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under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permissions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editors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document.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Everyone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who read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 has 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obligations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protect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secret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document.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document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has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no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limit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of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dates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abolishment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secret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declaration,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and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it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can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be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abolished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by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public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declaration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(with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leader</w:t>
      </w:r>
      <w:r w:rsidRPr="000279B3">
        <w:rPr>
          <w:rStyle w:val="a9"/>
          <w:rFonts w:hAnsi="宋体"/>
        </w:rPr>
        <w:t>’</w:t>
      </w:r>
      <w:r w:rsidRPr="000279B3">
        <w:rPr>
          <w:rStyle w:val="a9"/>
          <w:rFonts w:hAnsi="宋体" w:hint="eastAsia"/>
        </w:rPr>
        <w:t>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signature).</w:t>
      </w:r>
    </w:p>
    <w:p w:rsidR="00164DD1" w:rsidRDefault="00C0416E" w:rsidP="00C0416E">
      <w:pPr>
        <w:ind w:firstLine="420"/>
        <w:rPr>
          <w:rStyle w:val="a9"/>
          <w:rFonts w:hAnsi="宋体"/>
        </w:rPr>
      </w:pPr>
      <w:r w:rsidRPr="000279B3">
        <w:rPr>
          <w:rStyle w:val="a9"/>
          <w:rFonts w:hAnsi="宋体" w:hint="eastAsia"/>
        </w:rPr>
        <w:t>Everyone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who read</w:t>
      </w:r>
      <w:r w:rsidRPr="000279B3">
        <w:rPr>
          <w:rStyle w:val="a9"/>
          <w:rFonts w:hAnsi="宋体"/>
        </w:rPr>
        <w:t xml:space="preserve"> this </w:t>
      </w:r>
      <w:r w:rsidRPr="000279B3">
        <w:rPr>
          <w:rStyle w:val="a9"/>
          <w:rFonts w:hAnsi="宋体" w:hint="eastAsia"/>
        </w:rPr>
        <w:t>document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are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all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consider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follow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secret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declaration,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and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owners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(秋名山的老司机们)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have rights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to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ask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the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illegal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responsibilities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who has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obey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this</w:t>
      </w:r>
      <w:r w:rsidRPr="000279B3">
        <w:rPr>
          <w:rStyle w:val="a9"/>
          <w:rFonts w:hAnsi="宋体"/>
        </w:rPr>
        <w:t xml:space="preserve"> </w:t>
      </w:r>
      <w:r w:rsidRPr="000279B3">
        <w:rPr>
          <w:rStyle w:val="a9"/>
          <w:rFonts w:hAnsi="宋体" w:hint="eastAsia"/>
        </w:rPr>
        <w:t>declaration.</w:t>
      </w:r>
    </w:p>
    <w:p w:rsidR="00C0416E" w:rsidRPr="000279B3" w:rsidRDefault="00164DD1" w:rsidP="00164DD1">
      <w:pPr>
        <w:rPr>
          <w:rStyle w:val="a9"/>
          <w:rFonts w:hAnsi="宋体" w:hint="eastAsia"/>
        </w:rPr>
      </w:pPr>
      <w:r>
        <w:rPr>
          <w:rStyle w:val="a9"/>
          <w:rFonts w:hAnsi="宋体"/>
        </w:rPr>
        <w:br w:type="page"/>
      </w:r>
    </w:p>
    <w:p w:rsidR="00CA2A1E" w:rsidRDefault="00CA2A1E" w:rsidP="00164DD1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驱动模块接口</w:t>
      </w:r>
    </w:p>
    <w:p w:rsidR="00895592" w:rsidRDefault="00895592" w:rsidP="00895592">
      <w:pPr>
        <w:pStyle w:val="2"/>
      </w:pPr>
      <w:r>
        <w:rPr>
          <w:rFonts w:hint="eastAsia"/>
        </w:rPr>
        <w:t>温度传感器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592" w:rsidTr="00895592">
        <w:tc>
          <w:tcPr>
            <w:tcW w:w="8296" w:type="dxa"/>
            <w:shd w:val="clear" w:color="auto" w:fill="000000" w:themeFill="text1"/>
          </w:tcPr>
          <w:p w:rsidR="00895592" w:rsidRDefault="00895592" w:rsidP="00895592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打开温度传感器</w:t>
            </w:r>
          </w:p>
        </w:tc>
      </w:tr>
      <w:tr w:rsidR="00895592" w:rsidTr="00895592">
        <w:tc>
          <w:tcPr>
            <w:tcW w:w="8296" w:type="dxa"/>
          </w:tcPr>
          <w:p w:rsidR="00895592" w:rsidRDefault="00895592" w:rsidP="00895592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tem_open(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895592" w:rsidTr="00895592">
        <w:tc>
          <w:tcPr>
            <w:tcW w:w="8296" w:type="dxa"/>
          </w:tcPr>
          <w:p w:rsidR="00895592" w:rsidRDefault="00895592" w:rsidP="00895592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895592" w:rsidTr="00895592">
        <w:tc>
          <w:tcPr>
            <w:tcW w:w="8296" w:type="dxa"/>
          </w:tcPr>
          <w:p w:rsidR="00895592" w:rsidRDefault="00895592" w:rsidP="00895592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895592" w:rsidRDefault="00895592" w:rsidP="0089559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592" w:rsidTr="007A00B3">
        <w:tc>
          <w:tcPr>
            <w:tcW w:w="8296" w:type="dxa"/>
            <w:shd w:val="clear" w:color="auto" w:fill="000000" w:themeFill="text1"/>
          </w:tcPr>
          <w:p w:rsidR="00895592" w:rsidRDefault="00895592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关闭温度传感器</w:t>
            </w:r>
          </w:p>
        </w:tc>
      </w:tr>
      <w:tr w:rsidR="00895592" w:rsidTr="007A00B3">
        <w:tc>
          <w:tcPr>
            <w:tcW w:w="8296" w:type="dxa"/>
          </w:tcPr>
          <w:p w:rsidR="00895592" w:rsidRDefault="00895592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tem_close(</w:t>
            </w:r>
            <w:r>
              <w:t>void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895592" w:rsidTr="007A00B3">
        <w:tc>
          <w:tcPr>
            <w:tcW w:w="8296" w:type="dxa"/>
          </w:tcPr>
          <w:p w:rsidR="00895592" w:rsidRDefault="00895592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895592" w:rsidTr="007A00B3">
        <w:tc>
          <w:tcPr>
            <w:tcW w:w="8296" w:type="dxa"/>
          </w:tcPr>
          <w:p w:rsidR="00895592" w:rsidRDefault="00895592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895592" w:rsidRDefault="00895592" w:rsidP="0089559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592" w:rsidTr="007A00B3">
        <w:tc>
          <w:tcPr>
            <w:tcW w:w="8296" w:type="dxa"/>
            <w:shd w:val="clear" w:color="auto" w:fill="000000" w:themeFill="text1"/>
          </w:tcPr>
          <w:p w:rsidR="00895592" w:rsidRDefault="00895592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 w:rsidR="00C06F1C">
              <w:rPr>
                <w:rFonts w:hint="eastAsia"/>
                <w:color w:val="FFFFFF" w:themeColor="background1"/>
              </w:rPr>
              <w:t>获得当前温度</w:t>
            </w:r>
          </w:p>
        </w:tc>
      </w:tr>
      <w:tr w:rsidR="00895592" w:rsidTr="007A00B3">
        <w:tc>
          <w:tcPr>
            <w:tcW w:w="8296" w:type="dxa"/>
          </w:tcPr>
          <w:p w:rsidR="00895592" w:rsidRDefault="00895592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</w:t>
            </w:r>
            <w:r w:rsidR="00C06F1C">
              <w:rPr>
                <w:rFonts w:hint="eastAsia"/>
              </w:rPr>
              <w:t>bool</w:t>
            </w:r>
            <w:r w:rsidR="00C06F1C">
              <w:t xml:space="preserve"> </w:t>
            </w:r>
            <w:r w:rsidR="00C06F1C">
              <w:rPr>
                <w:rFonts w:hint="eastAsia"/>
              </w:rPr>
              <w:t>tem_get_temperature(</w:t>
            </w:r>
            <w:ins w:id="0" w:author="王恒" w:date="2016-10-12T10:35:00Z">
              <w:r w:rsidR="00C06F1C">
                <w:t>float * tem</w:t>
              </w:r>
            </w:ins>
            <w:r w:rsidR="00C06F1C">
              <w:rPr>
                <w:rFonts w:hint="eastAsia"/>
              </w:rPr>
              <w:t>)</w:t>
            </w:r>
            <w:ins w:id="1" w:author="王恒" w:date="2016-10-12T10:35:00Z">
              <w:r w:rsidR="00C06F1C">
                <w:t>;</w:t>
              </w:r>
            </w:ins>
          </w:p>
        </w:tc>
      </w:tr>
      <w:tr w:rsidR="00895592" w:rsidTr="007A00B3">
        <w:tc>
          <w:tcPr>
            <w:tcW w:w="8296" w:type="dxa"/>
          </w:tcPr>
          <w:p w:rsidR="00C06F1C" w:rsidRDefault="00895592" w:rsidP="00C06F1C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  <w:ins w:id="2" w:author="王恒" w:date="2016-10-12T10:36:00Z">
              <w:r w:rsidR="00C06F1C" w:rsidRPr="007A00B3">
                <w:rPr>
                  <w:rStyle w:val="ac"/>
                  <w:rFonts w:hint="eastAsia"/>
                </w:rPr>
                <w:t xml:space="preserve"> </w:t>
              </w:r>
              <w:r w:rsidR="00C06F1C" w:rsidRPr="00C06F1C">
                <w:rPr>
                  <w:rStyle w:val="ac"/>
                  <w:rFonts w:hint="eastAsia"/>
                  <w:rPrChange w:id="3" w:author="王恒" w:date="2016-10-12T10:36:00Z">
                    <w:rPr>
                      <w:rFonts w:hint="eastAsia"/>
                    </w:rPr>
                  </w:rPrChange>
                </w:rPr>
                <w:t>(</w:t>
              </w:r>
              <w:r w:rsidR="00C06F1C" w:rsidRPr="00C06F1C">
                <w:rPr>
                  <w:rStyle w:val="ac"/>
                  <w:rPrChange w:id="4" w:author="王恒" w:date="2016-10-12T10:36:00Z">
                    <w:rPr/>
                  </w:rPrChange>
                </w:rPr>
                <w:t>out</w:t>
              </w:r>
              <w:r w:rsidR="00C06F1C" w:rsidRPr="00C06F1C">
                <w:rPr>
                  <w:rStyle w:val="ac"/>
                  <w:rFonts w:hint="eastAsia"/>
                  <w:rPrChange w:id="5" w:author="王恒" w:date="2016-10-12T10:36:00Z">
                    <w:rPr>
                      <w:rFonts w:hint="eastAsia"/>
                    </w:rPr>
                  </w:rPrChange>
                </w:rPr>
                <w:t>)</w:t>
              </w:r>
              <w:r w:rsidR="00C06F1C">
                <w:rPr>
                  <w:rFonts w:hint="eastAsia"/>
                </w:rPr>
                <w:t xml:space="preserve"> tem: </w:t>
              </w:r>
            </w:ins>
            <w:r w:rsidR="00C06F1C">
              <w:rPr>
                <w:rFonts w:hint="eastAsia"/>
              </w:rPr>
              <w:t>返回当前采集到的温度</w:t>
            </w:r>
          </w:p>
        </w:tc>
      </w:tr>
      <w:tr w:rsidR="00895592" w:rsidTr="007A00B3">
        <w:tc>
          <w:tcPr>
            <w:tcW w:w="8296" w:type="dxa"/>
          </w:tcPr>
          <w:p w:rsidR="00895592" w:rsidRDefault="00895592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</w:t>
            </w:r>
            <w:r w:rsidR="00C06F1C">
              <w:rPr>
                <w:rFonts w:hint="eastAsia"/>
              </w:rPr>
              <w:t>采集成功返回 true，采集失败返回 false</w:t>
            </w:r>
          </w:p>
        </w:tc>
      </w:tr>
    </w:tbl>
    <w:p w:rsidR="00164DD1" w:rsidRDefault="00164DD1" w:rsidP="00164DD1">
      <w:pPr>
        <w:rPr>
          <w:rFonts w:hint="eastAsia"/>
        </w:rPr>
      </w:pPr>
    </w:p>
    <w:p w:rsidR="00164DD1" w:rsidRPr="00164DD1" w:rsidRDefault="00895592" w:rsidP="00164DD1">
      <w:pPr>
        <w:pStyle w:val="2"/>
        <w:rPr>
          <w:rFonts w:hint="eastAsia"/>
        </w:rPr>
      </w:pPr>
      <w:r>
        <w:rPr>
          <w:rFonts w:hint="eastAsia"/>
        </w:rPr>
        <w:t>湿度传感器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F1C" w:rsidTr="007A00B3">
        <w:tc>
          <w:tcPr>
            <w:tcW w:w="8296" w:type="dxa"/>
            <w:shd w:val="clear" w:color="auto" w:fill="000000" w:themeFill="text1"/>
          </w:tcPr>
          <w:p w:rsidR="00C06F1C" w:rsidRDefault="00C06F1C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打开湿度传感器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hum_open(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C06F1C" w:rsidRDefault="00C06F1C" w:rsidP="00C06F1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F1C" w:rsidTr="007A00B3">
        <w:tc>
          <w:tcPr>
            <w:tcW w:w="8296" w:type="dxa"/>
            <w:shd w:val="clear" w:color="auto" w:fill="000000" w:themeFill="text1"/>
          </w:tcPr>
          <w:p w:rsidR="00C06F1C" w:rsidRDefault="00C06F1C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关闭湿度传感器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hum_close(</w:t>
            </w:r>
            <w:r>
              <w:t>void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C06F1C" w:rsidRDefault="00C06F1C" w:rsidP="00C06F1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F1C" w:rsidTr="007A00B3">
        <w:tc>
          <w:tcPr>
            <w:tcW w:w="8296" w:type="dxa"/>
            <w:shd w:val="clear" w:color="auto" w:fill="000000" w:themeFill="text1"/>
          </w:tcPr>
          <w:p w:rsidR="00C06F1C" w:rsidRDefault="00C06F1C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获得当前湿度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hum_get_</w:t>
            </w:r>
            <w:r w:rsidRPr="00C06F1C">
              <w:t>humidity</w:t>
            </w:r>
            <w:r>
              <w:rPr>
                <w:rFonts w:hint="eastAsia"/>
              </w:rPr>
              <w:t>(</w:t>
            </w:r>
            <w:ins w:id="6" w:author="王恒" w:date="2016-10-12T10:35:00Z">
              <w:r>
                <w:t xml:space="preserve">float * </w:t>
              </w:r>
            </w:ins>
            <w:r>
              <w:rPr>
                <w:rFonts w:hint="eastAsia"/>
              </w:rPr>
              <w:t>hum)</w:t>
            </w:r>
            <w:ins w:id="7" w:author="王恒" w:date="2016-10-12T10:35:00Z">
              <w:r>
                <w:t>;</w:t>
              </w:r>
            </w:ins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  <w:ins w:id="8" w:author="王恒" w:date="2016-10-12T10:36:00Z">
              <w:r w:rsidRPr="007A00B3">
                <w:rPr>
                  <w:rStyle w:val="ac"/>
                  <w:rFonts w:hint="eastAsia"/>
                </w:rPr>
                <w:t xml:space="preserve"> </w:t>
              </w:r>
              <w:r w:rsidRPr="00C06F1C">
                <w:rPr>
                  <w:rStyle w:val="ac"/>
                  <w:rFonts w:hint="eastAsia"/>
                  <w:rPrChange w:id="9" w:author="王恒" w:date="2016-10-12T10:36:00Z">
                    <w:rPr>
                      <w:rFonts w:hint="eastAsia"/>
                    </w:rPr>
                  </w:rPrChange>
                </w:rPr>
                <w:t>(</w:t>
              </w:r>
              <w:r w:rsidRPr="00C06F1C">
                <w:rPr>
                  <w:rStyle w:val="ac"/>
                  <w:rPrChange w:id="10" w:author="王恒" w:date="2016-10-12T10:36:00Z">
                    <w:rPr/>
                  </w:rPrChange>
                </w:rPr>
                <w:t>out</w:t>
              </w:r>
              <w:r w:rsidRPr="00C06F1C">
                <w:rPr>
                  <w:rStyle w:val="ac"/>
                  <w:rFonts w:hint="eastAsia"/>
                  <w:rPrChange w:id="11" w:author="王恒" w:date="2016-10-12T10:36:00Z">
                    <w:rPr>
                      <w:rFonts w:hint="eastAsia"/>
                    </w:rPr>
                  </w:rPrChange>
                </w:rPr>
                <w:t>)</w:t>
              </w:r>
              <w:r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>hum</w:t>
            </w:r>
            <w:ins w:id="12" w:author="王恒" w:date="2016-10-12T10:36:00Z">
              <w:r>
                <w:rPr>
                  <w:rFonts w:hint="eastAsia"/>
                </w:rPr>
                <w:t xml:space="preserve">: </w:t>
              </w:r>
            </w:ins>
            <w:r>
              <w:rPr>
                <w:rFonts w:hint="eastAsia"/>
              </w:rPr>
              <w:t>返回当前采集到的湿度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返回值：采集成功返回 true，采集失败返回 false</w:t>
            </w:r>
          </w:p>
        </w:tc>
      </w:tr>
    </w:tbl>
    <w:p w:rsidR="00C06F1C" w:rsidRPr="00C06F1C" w:rsidRDefault="00C06F1C" w:rsidP="00C06F1C">
      <w:pPr>
        <w:rPr>
          <w:rFonts w:hint="eastAsia"/>
        </w:rPr>
      </w:pPr>
    </w:p>
    <w:p w:rsidR="00C06F1C" w:rsidRPr="00C06F1C" w:rsidRDefault="00895592" w:rsidP="00164DD1">
      <w:pPr>
        <w:pStyle w:val="2"/>
        <w:rPr>
          <w:rFonts w:hint="eastAsia"/>
        </w:rPr>
      </w:pPr>
      <w:r>
        <w:rPr>
          <w:rFonts w:hint="eastAsia"/>
        </w:rPr>
        <w:lastRenderedPageBreak/>
        <w:t>光线强度传感器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F1C" w:rsidTr="007A00B3">
        <w:tc>
          <w:tcPr>
            <w:tcW w:w="8296" w:type="dxa"/>
            <w:shd w:val="clear" w:color="auto" w:fill="000000" w:themeFill="text1"/>
          </w:tcPr>
          <w:p w:rsidR="00C06F1C" w:rsidRDefault="00C06F1C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打开光线强度传感器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lit_open(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C06F1C" w:rsidRDefault="00C06F1C" w:rsidP="00C06F1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F1C" w:rsidTr="007A00B3">
        <w:tc>
          <w:tcPr>
            <w:tcW w:w="8296" w:type="dxa"/>
            <w:shd w:val="clear" w:color="auto" w:fill="000000" w:themeFill="text1"/>
          </w:tcPr>
          <w:p w:rsidR="00C06F1C" w:rsidRDefault="00C06F1C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关闭光线强度传感器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lit_close(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C06F1C" w:rsidRDefault="00C06F1C" w:rsidP="00C06F1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F1C" w:rsidTr="007A00B3">
        <w:tc>
          <w:tcPr>
            <w:tcW w:w="8296" w:type="dxa"/>
            <w:shd w:val="clear" w:color="auto" w:fill="000000" w:themeFill="text1"/>
          </w:tcPr>
          <w:p w:rsidR="00C06F1C" w:rsidRDefault="00C06F1C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获取当前光线强度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lit_get_light(float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lit);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600B7F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  <w:r w:rsidRPr="00C06F1C">
              <w:rPr>
                <w:rStyle w:val="ac"/>
                <w:rFonts w:hint="eastAsia"/>
              </w:rPr>
              <w:t>(</w:t>
            </w:r>
            <w:r w:rsidRPr="00C06F1C">
              <w:rPr>
                <w:rStyle w:val="ac"/>
              </w:rPr>
              <w:t>out</w:t>
            </w:r>
            <w:r w:rsidRPr="00C06F1C">
              <w:rPr>
                <w:rStyle w:val="ac"/>
                <w:rFonts w:hint="eastAsia"/>
              </w:rPr>
              <w:t>)</w:t>
            </w:r>
            <w:r w:rsidR="00600B7F">
              <w:rPr>
                <w:rStyle w:val="ac"/>
              </w:rPr>
              <w:t xml:space="preserve"> </w:t>
            </w:r>
            <w:r w:rsidR="00600B7F" w:rsidRPr="00600B7F">
              <w:t>lit</w:t>
            </w:r>
            <w:r w:rsidR="00600B7F">
              <w:t xml:space="preserve">: </w:t>
            </w:r>
            <w:r w:rsidR="00600B7F">
              <w:rPr>
                <w:rFonts w:hint="eastAsia"/>
              </w:rPr>
              <w:t>返回当前采集到的光线强度</w:t>
            </w:r>
          </w:p>
        </w:tc>
      </w:tr>
      <w:tr w:rsidR="00C06F1C" w:rsidTr="007A00B3">
        <w:tc>
          <w:tcPr>
            <w:tcW w:w="8296" w:type="dxa"/>
          </w:tcPr>
          <w:p w:rsidR="00C06F1C" w:rsidRDefault="00C06F1C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C06F1C" w:rsidRPr="00C06F1C" w:rsidRDefault="00C06F1C" w:rsidP="00C06F1C">
      <w:pPr>
        <w:rPr>
          <w:rFonts w:hint="eastAsia"/>
        </w:rPr>
      </w:pPr>
    </w:p>
    <w:p w:rsidR="00895592" w:rsidRDefault="00895592" w:rsidP="00895592">
      <w:pPr>
        <w:pStyle w:val="2"/>
      </w:pPr>
      <w:r>
        <w:rPr>
          <w:rFonts w:hint="eastAsia"/>
        </w:rPr>
        <w:t>RFID</w:t>
      </w:r>
      <w:r>
        <w:rPr>
          <w:rFonts w:hint="eastAsia"/>
        </w:rPr>
        <w:t>射频卡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B7F" w:rsidTr="007A00B3">
        <w:tc>
          <w:tcPr>
            <w:tcW w:w="8296" w:type="dxa"/>
            <w:shd w:val="clear" w:color="auto" w:fill="000000" w:themeFill="text1"/>
          </w:tcPr>
          <w:p w:rsidR="00600B7F" w:rsidRDefault="00600B7F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打开RFID射频卡传感器</w:t>
            </w:r>
          </w:p>
        </w:tc>
      </w:tr>
      <w:tr w:rsidR="00600B7F" w:rsidTr="007A00B3">
        <w:tc>
          <w:tcPr>
            <w:tcW w:w="8296" w:type="dxa"/>
          </w:tcPr>
          <w:p w:rsidR="00600B7F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rfid</w:t>
            </w:r>
            <w:r>
              <w:rPr>
                <w:rFonts w:hint="eastAsia"/>
              </w:rPr>
              <w:t>_open(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600B7F" w:rsidTr="007A00B3">
        <w:tc>
          <w:tcPr>
            <w:tcW w:w="8296" w:type="dxa"/>
          </w:tcPr>
          <w:p w:rsidR="00600B7F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600B7F" w:rsidTr="007A00B3">
        <w:tc>
          <w:tcPr>
            <w:tcW w:w="8296" w:type="dxa"/>
          </w:tcPr>
          <w:p w:rsidR="00600B7F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600B7F" w:rsidRDefault="00600B7F" w:rsidP="00600B7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B7F" w:rsidTr="007A00B3">
        <w:tc>
          <w:tcPr>
            <w:tcW w:w="8296" w:type="dxa"/>
            <w:shd w:val="clear" w:color="auto" w:fill="000000" w:themeFill="text1"/>
          </w:tcPr>
          <w:p w:rsidR="00600B7F" w:rsidRDefault="00600B7F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关闭RFID射频卡传感器</w:t>
            </w:r>
          </w:p>
        </w:tc>
      </w:tr>
      <w:tr w:rsidR="00600B7F" w:rsidTr="007A00B3">
        <w:tc>
          <w:tcPr>
            <w:tcW w:w="8296" w:type="dxa"/>
          </w:tcPr>
          <w:p w:rsidR="00600B7F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rfid_close(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600B7F" w:rsidTr="007A00B3">
        <w:tc>
          <w:tcPr>
            <w:tcW w:w="8296" w:type="dxa"/>
          </w:tcPr>
          <w:p w:rsidR="00600B7F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600B7F" w:rsidTr="007A00B3">
        <w:tc>
          <w:tcPr>
            <w:tcW w:w="8296" w:type="dxa"/>
          </w:tcPr>
          <w:p w:rsidR="00600B7F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600B7F" w:rsidRDefault="00600B7F" w:rsidP="00600B7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B7F" w:rsidTr="007A00B3">
        <w:tc>
          <w:tcPr>
            <w:tcW w:w="8296" w:type="dxa"/>
            <w:shd w:val="clear" w:color="auto" w:fill="000000" w:themeFill="text1"/>
          </w:tcPr>
          <w:p w:rsidR="00600B7F" w:rsidRDefault="00600B7F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设置RFID射频卡监听</w:t>
            </w:r>
          </w:p>
        </w:tc>
      </w:tr>
      <w:tr w:rsidR="00600B7F" w:rsidTr="007A00B3">
        <w:tc>
          <w:tcPr>
            <w:tcW w:w="8296" w:type="dxa"/>
          </w:tcPr>
          <w:p w:rsidR="00600B7F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rfid_listen(</w:t>
            </w:r>
            <w:r>
              <w:t xml:space="preserve">void </w:t>
            </w:r>
            <w:r>
              <w:rPr>
                <w:rFonts w:hint="eastAsia"/>
              </w:rPr>
              <w:t>(func*</w:t>
            </w:r>
            <w:r>
              <w:t>)(char*)</w:t>
            </w:r>
            <w:r>
              <w:rPr>
                <w:rFonts w:hint="eastAsia"/>
              </w:rPr>
              <w:t>);</w:t>
            </w:r>
          </w:p>
        </w:tc>
      </w:tr>
      <w:tr w:rsidR="00600B7F" w:rsidTr="007A00B3">
        <w:tc>
          <w:tcPr>
            <w:tcW w:w="8296" w:type="dxa"/>
          </w:tcPr>
          <w:p w:rsidR="00803FB7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参数：(</w:t>
            </w:r>
            <w:r>
              <w:t>in</w:t>
            </w:r>
            <w:r>
              <w:rPr>
                <w:rFonts w:hint="eastAsia"/>
              </w:rPr>
              <w:t>)</w:t>
            </w:r>
            <w:r>
              <w:t xml:space="preserve"> func: </w:t>
            </w:r>
            <w:r>
              <w:rPr>
                <w:rFonts w:hint="eastAsia"/>
              </w:rPr>
              <w:t>监听到有RFID射频卡刷卡时间所调用的回调函数</w:t>
            </w:r>
          </w:p>
        </w:tc>
      </w:tr>
      <w:tr w:rsidR="00600B7F" w:rsidTr="007A00B3">
        <w:tc>
          <w:tcPr>
            <w:tcW w:w="8296" w:type="dxa"/>
          </w:tcPr>
          <w:p w:rsidR="00600B7F" w:rsidRDefault="00600B7F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返回值：设置监听成功返回 true，失败返回 false</w:t>
            </w:r>
          </w:p>
        </w:tc>
      </w:tr>
    </w:tbl>
    <w:p w:rsidR="00600B7F" w:rsidRPr="00E31E0E" w:rsidRDefault="00803FB7" w:rsidP="00600B7F">
      <w:pPr>
        <w:rPr>
          <w:rStyle w:val="ac"/>
        </w:rPr>
      </w:pPr>
      <w:r w:rsidRPr="00E31E0E">
        <w:rPr>
          <w:rStyle w:val="ac"/>
        </w:rPr>
        <w:t>回调函数说明：</w:t>
      </w:r>
      <w:r w:rsidR="00E31E0E" w:rsidRPr="00E31E0E">
        <w:rPr>
          <w:rStyle w:val="ac"/>
        </w:rPr>
        <w:t>参数：RFID卡序列号</w:t>
      </w:r>
    </w:p>
    <w:p w:rsidR="00E31E0E" w:rsidRPr="00E31E0E" w:rsidRDefault="00E31E0E" w:rsidP="00600B7F">
      <w:pPr>
        <w:rPr>
          <w:rStyle w:val="ac"/>
        </w:rPr>
      </w:pPr>
      <w:r w:rsidRPr="00E31E0E">
        <w:rPr>
          <w:rStyle w:val="ac"/>
        </w:rPr>
        <w:tab/>
      </w:r>
      <w:r w:rsidRPr="00E31E0E">
        <w:rPr>
          <w:rStyle w:val="ac"/>
        </w:rPr>
        <w:tab/>
      </w:r>
      <w:r w:rsidRPr="00E31E0E">
        <w:rPr>
          <w:rStyle w:val="ac"/>
        </w:rPr>
        <w:tab/>
      </w:r>
      <w:r w:rsidRPr="00E31E0E">
        <w:rPr>
          <w:rStyle w:val="ac"/>
        </w:rPr>
        <w:tab/>
        <w:t>返回值：</w:t>
      </w:r>
      <w:r w:rsidRPr="00E31E0E">
        <w:rPr>
          <w:rStyle w:val="ac"/>
          <w:rFonts w:hint="eastAsia"/>
        </w:rPr>
        <w:t>void</w:t>
      </w:r>
    </w:p>
    <w:p w:rsidR="00803FB7" w:rsidRPr="00E31E0E" w:rsidRDefault="00803FB7" w:rsidP="00600B7F">
      <w:pPr>
        <w:rPr>
          <w:rStyle w:val="ac"/>
        </w:rPr>
      </w:pPr>
    </w:p>
    <w:p w:rsidR="00803FB7" w:rsidRDefault="00895592" w:rsidP="00803FB7">
      <w:pPr>
        <w:pStyle w:val="2"/>
      </w:pPr>
      <w:r>
        <w:rPr>
          <w:rFonts w:hint="eastAsia"/>
        </w:rPr>
        <w:t>三轴加速度传感器</w:t>
      </w:r>
    </w:p>
    <w:p w:rsidR="00164DD1" w:rsidRPr="00164DD1" w:rsidRDefault="00164DD1" w:rsidP="00164DD1">
      <w:pPr>
        <w:rPr>
          <w:rFonts w:hint="eastAsia"/>
        </w:rPr>
      </w:pPr>
      <w:bookmarkStart w:id="13" w:name="_GoBack"/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FB7" w:rsidTr="007A00B3">
        <w:tc>
          <w:tcPr>
            <w:tcW w:w="8296" w:type="dxa"/>
            <w:shd w:val="clear" w:color="auto" w:fill="000000" w:themeFill="text1"/>
          </w:tcPr>
          <w:p w:rsidR="00803FB7" w:rsidRDefault="00803FB7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lastRenderedPageBreak/>
              <w:t>函数功能：</w:t>
            </w:r>
            <w:r>
              <w:rPr>
                <w:rFonts w:hint="eastAsia"/>
                <w:color w:val="FFFFFF" w:themeColor="background1"/>
              </w:rPr>
              <w:t>打开三轴加速度传感器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taas_open(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803FB7" w:rsidRDefault="00803FB7" w:rsidP="00803FB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FB7" w:rsidTr="007A00B3">
        <w:tc>
          <w:tcPr>
            <w:tcW w:w="8296" w:type="dxa"/>
            <w:shd w:val="clear" w:color="auto" w:fill="000000" w:themeFill="text1"/>
          </w:tcPr>
          <w:p w:rsidR="00803FB7" w:rsidRDefault="00803FB7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关闭三轴加速度传感器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taas_close(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803FB7" w:rsidRDefault="00803FB7" w:rsidP="00803FB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FB7" w:rsidTr="007A00B3">
        <w:tc>
          <w:tcPr>
            <w:tcW w:w="8296" w:type="dxa"/>
            <w:shd w:val="clear" w:color="auto" w:fill="000000" w:themeFill="text1"/>
          </w:tcPr>
          <w:p w:rsidR="00803FB7" w:rsidRDefault="00803FB7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设置报警监听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taas_listen(</w:t>
            </w:r>
            <w:r>
              <w:t>void</w:t>
            </w:r>
            <w:r w:rsidR="00E31E0E">
              <w:t xml:space="preserve"> </w:t>
            </w:r>
            <w:r w:rsidR="00E31E0E">
              <w:rPr>
                <w:rFonts w:hint="eastAsia"/>
              </w:rPr>
              <w:t>(</w:t>
            </w:r>
            <w:r w:rsidR="00E31E0E">
              <w:t>func*</w:t>
            </w:r>
            <w:r w:rsidR="00E31E0E">
              <w:rPr>
                <w:rFonts w:hint="eastAsia"/>
              </w:rPr>
              <w:t>)</w:t>
            </w:r>
            <w:r w:rsidR="00E31E0E">
              <w:t>(</w:t>
            </w:r>
            <w:r w:rsidR="00213672">
              <w:rPr>
                <w:rFonts w:hint="eastAsia"/>
              </w:rPr>
              <w:t>char*</w:t>
            </w:r>
            <w:r w:rsidR="00E31E0E">
              <w:t>)</w:t>
            </w:r>
            <w:r>
              <w:rPr>
                <w:rFonts w:hint="eastAsia"/>
              </w:rPr>
              <w:t>);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803FB7" w:rsidTr="007A00B3">
        <w:tc>
          <w:tcPr>
            <w:tcW w:w="8296" w:type="dxa"/>
          </w:tcPr>
          <w:p w:rsidR="00803FB7" w:rsidRDefault="00803FB7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213672" w:rsidRPr="00E31E0E" w:rsidRDefault="00213672" w:rsidP="00213672">
      <w:pPr>
        <w:rPr>
          <w:rStyle w:val="ac"/>
        </w:rPr>
      </w:pPr>
      <w:r w:rsidRPr="00E31E0E">
        <w:rPr>
          <w:rStyle w:val="ac"/>
        </w:rPr>
        <w:t>回调函数说明：参数：</w:t>
      </w:r>
      <w:r>
        <w:rPr>
          <w:rStyle w:val="ac"/>
          <w:rFonts w:hint="eastAsia"/>
        </w:rPr>
        <w:t>蜂鸣器</w:t>
      </w:r>
      <w:r w:rsidRPr="00E31E0E">
        <w:rPr>
          <w:rStyle w:val="ac"/>
        </w:rPr>
        <w:t>序列号</w:t>
      </w:r>
    </w:p>
    <w:p w:rsidR="00213672" w:rsidRPr="00E31E0E" w:rsidRDefault="00213672" w:rsidP="00213672">
      <w:pPr>
        <w:rPr>
          <w:rStyle w:val="ac"/>
        </w:rPr>
      </w:pPr>
      <w:r w:rsidRPr="00E31E0E">
        <w:rPr>
          <w:rStyle w:val="ac"/>
        </w:rPr>
        <w:tab/>
      </w:r>
      <w:r w:rsidRPr="00E31E0E">
        <w:rPr>
          <w:rStyle w:val="ac"/>
        </w:rPr>
        <w:tab/>
      </w:r>
      <w:r w:rsidRPr="00E31E0E">
        <w:rPr>
          <w:rStyle w:val="ac"/>
        </w:rPr>
        <w:tab/>
      </w:r>
      <w:r w:rsidRPr="00E31E0E">
        <w:rPr>
          <w:rStyle w:val="ac"/>
        </w:rPr>
        <w:tab/>
        <w:t>返回值：</w:t>
      </w:r>
      <w:r w:rsidRPr="00E31E0E">
        <w:rPr>
          <w:rStyle w:val="ac"/>
          <w:rFonts w:hint="eastAsia"/>
        </w:rPr>
        <w:t>void</w:t>
      </w:r>
    </w:p>
    <w:p w:rsidR="00803FB7" w:rsidRPr="00803FB7" w:rsidRDefault="00803FB7" w:rsidP="00803FB7">
      <w:pPr>
        <w:rPr>
          <w:rFonts w:hint="eastAsia"/>
        </w:rPr>
      </w:pPr>
    </w:p>
    <w:p w:rsidR="00895592" w:rsidRDefault="00895592" w:rsidP="00895592">
      <w:pPr>
        <w:pStyle w:val="2"/>
      </w:pPr>
      <w:r>
        <w:rPr>
          <w:rFonts w:hint="eastAsia"/>
        </w:rPr>
        <w:t>LED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3D5" w:rsidTr="007A00B3">
        <w:tc>
          <w:tcPr>
            <w:tcW w:w="8296" w:type="dxa"/>
            <w:shd w:val="clear" w:color="auto" w:fill="000000" w:themeFill="text1"/>
          </w:tcPr>
          <w:p w:rsidR="008063D5" w:rsidRPr="008063D5" w:rsidRDefault="008063D5" w:rsidP="007A00B3">
            <w:pPr>
              <w:rPr>
                <w:rFonts w:hint="eastAsia"/>
                <w:color w:val="FFFFFF" w:themeColor="background1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打开LED</w:t>
            </w:r>
          </w:p>
        </w:tc>
      </w:tr>
      <w:tr w:rsidR="008063D5" w:rsidTr="007A00B3">
        <w:tc>
          <w:tcPr>
            <w:tcW w:w="8296" w:type="dxa"/>
          </w:tcPr>
          <w:p w:rsidR="008063D5" w:rsidRDefault="008063D5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led_open(</w:t>
            </w:r>
            <w:r>
              <w:t>int mode</w:t>
            </w:r>
            <w:r>
              <w:rPr>
                <w:rFonts w:hint="eastAsia"/>
              </w:rPr>
              <w:t>);</w:t>
            </w:r>
          </w:p>
        </w:tc>
      </w:tr>
      <w:tr w:rsidR="008063D5" w:rsidTr="007A00B3">
        <w:tc>
          <w:tcPr>
            <w:tcW w:w="8296" w:type="dxa"/>
          </w:tcPr>
          <w:p w:rsidR="008063D5" w:rsidRDefault="008063D5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  <w:r w:rsidR="007A00B3">
              <w:rPr>
                <w:rFonts w:hint="eastAsia"/>
              </w:rPr>
              <w:t xml:space="preserve"> </w:t>
            </w:r>
          </w:p>
        </w:tc>
      </w:tr>
      <w:tr w:rsidR="008063D5" w:rsidTr="007A00B3">
        <w:tc>
          <w:tcPr>
            <w:tcW w:w="8296" w:type="dxa"/>
          </w:tcPr>
          <w:p w:rsidR="008063D5" w:rsidRDefault="008063D5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8063D5" w:rsidRDefault="008063D5" w:rsidP="008063D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3D5" w:rsidTr="007A00B3">
        <w:tc>
          <w:tcPr>
            <w:tcW w:w="8296" w:type="dxa"/>
            <w:shd w:val="clear" w:color="auto" w:fill="000000" w:themeFill="text1"/>
          </w:tcPr>
          <w:p w:rsidR="008063D5" w:rsidRDefault="008063D5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关闭LED</w:t>
            </w:r>
          </w:p>
        </w:tc>
      </w:tr>
      <w:tr w:rsidR="008063D5" w:rsidTr="007A00B3">
        <w:tc>
          <w:tcPr>
            <w:tcW w:w="8296" w:type="dxa"/>
          </w:tcPr>
          <w:p w:rsidR="008063D5" w:rsidRDefault="008063D5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="007A00B3">
              <w:rPr>
                <w:rFonts w:hint="eastAsia"/>
              </w:rPr>
              <w:t>ed</w:t>
            </w:r>
            <w:r>
              <w:rPr>
                <w:rFonts w:hint="eastAsia"/>
              </w:rPr>
              <w:t>_close(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8063D5" w:rsidTr="007A00B3">
        <w:tc>
          <w:tcPr>
            <w:tcW w:w="8296" w:type="dxa"/>
          </w:tcPr>
          <w:p w:rsidR="008063D5" w:rsidRDefault="008063D5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8063D5" w:rsidTr="007A00B3">
        <w:tc>
          <w:tcPr>
            <w:tcW w:w="8296" w:type="dxa"/>
          </w:tcPr>
          <w:p w:rsidR="008063D5" w:rsidRDefault="008063D5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8063D5" w:rsidRPr="008063D5" w:rsidRDefault="008063D5" w:rsidP="008063D5">
      <w:pPr>
        <w:rPr>
          <w:rFonts w:hint="eastAsia"/>
        </w:rPr>
      </w:pPr>
    </w:p>
    <w:p w:rsidR="00895592" w:rsidRDefault="00895592" w:rsidP="00895592">
      <w:pPr>
        <w:pStyle w:val="2"/>
      </w:pPr>
      <w:r>
        <w:rPr>
          <w:rFonts w:hint="eastAsia"/>
        </w:rPr>
        <w:t>蜂鸣器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74D" w:rsidTr="007A00B3">
        <w:tc>
          <w:tcPr>
            <w:tcW w:w="8296" w:type="dxa"/>
            <w:shd w:val="clear" w:color="auto" w:fill="000000" w:themeFill="text1"/>
          </w:tcPr>
          <w:p w:rsidR="0079774D" w:rsidRDefault="0079774D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打开蜂鸣器</w:t>
            </w:r>
          </w:p>
        </w:tc>
      </w:tr>
      <w:tr w:rsidR="0079774D" w:rsidTr="007A00B3">
        <w:tc>
          <w:tcPr>
            <w:tcW w:w="8296" w:type="dxa"/>
          </w:tcPr>
          <w:p w:rsidR="0079774D" w:rsidRDefault="0079774D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 w:rsidR="007A00B3">
              <w:rPr>
                <w:rFonts w:hint="eastAsia"/>
              </w:rPr>
              <w:t>beep</w:t>
            </w:r>
            <w:r>
              <w:rPr>
                <w:rFonts w:hint="eastAsia"/>
              </w:rPr>
              <w:t>_open(</w:t>
            </w:r>
            <w:r w:rsidR="007A00B3">
              <w:rPr>
                <w:rFonts w:hint="eastAsia"/>
              </w:rPr>
              <w:t>int</w:t>
            </w:r>
            <w:r w:rsidR="007A00B3">
              <w:t xml:space="preserve"> mode</w:t>
            </w:r>
            <w:r>
              <w:rPr>
                <w:rFonts w:hint="eastAsia"/>
              </w:rPr>
              <w:t>);</w:t>
            </w:r>
          </w:p>
        </w:tc>
      </w:tr>
      <w:tr w:rsidR="0079774D" w:rsidTr="007A00B3">
        <w:tc>
          <w:tcPr>
            <w:tcW w:w="8296" w:type="dxa"/>
          </w:tcPr>
          <w:p w:rsidR="0079774D" w:rsidRDefault="0079774D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  <w:r w:rsidR="007A00B3" w:rsidRPr="007A00B3">
              <w:rPr>
                <w:rStyle w:val="ac"/>
                <w:rFonts w:hint="eastAsia"/>
              </w:rPr>
              <w:t>(</w:t>
            </w:r>
            <w:r w:rsidR="007A00B3" w:rsidRPr="007A00B3">
              <w:rPr>
                <w:rStyle w:val="ac"/>
              </w:rPr>
              <w:t>in</w:t>
            </w:r>
            <w:r w:rsidR="007A00B3" w:rsidRPr="007A00B3">
              <w:rPr>
                <w:rStyle w:val="ac"/>
                <w:rFonts w:hint="eastAsia"/>
              </w:rPr>
              <w:t>)</w:t>
            </w:r>
            <w:r w:rsidR="007A00B3">
              <w:t xml:space="preserve"> mode </w:t>
            </w:r>
            <w:r w:rsidR="007A00B3">
              <w:rPr>
                <w:rFonts w:hint="eastAsia"/>
              </w:rPr>
              <w:t>打开的模式：常鸣/闪鸣等</w:t>
            </w:r>
          </w:p>
        </w:tc>
      </w:tr>
      <w:tr w:rsidR="0079774D" w:rsidTr="007A00B3">
        <w:tc>
          <w:tcPr>
            <w:tcW w:w="8296" w:type="dxa"/>
          </w:tcPr>
          <w:p w:rsidR="0079774D" w:rsidRDefault="0079774D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79774D" w:rsidRDefault="0079774D" w:rsidP="0079774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74D" w:rsidTr="007A00B3">
        <w:tc>
          <w:tcPr>
            <w:tcW w:w="8296" w:type="dxa"/>
            <w:shd w:val="clear" w:color="auto" w:fill="000000" w:themeFill="text1"/>
          </w:tcPr>
          <w:p w:rsidR="0079774D" w:rsidRDefault="0079774D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关闭光线强度传感器</w:t>
            </w:r>
          </w:p>
        </w:tc>
      </w:tr>
      <w:tr w:rsidR="0079774D" w:rsidTr="007A00B3">
        <w:tc>
          <w:tcPr>
            <w:tcW w:w="8296" w:type="dxa"/>
          </w:tcPr>
          <w:p w:rsidR="0079774D" w:rsidRDefault="0079774D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lit_close(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79774D" w:rsidTr="007A00B3">
        <w:tc>
          <w:tcPr>
            <w:tcW w:w="8296" w:type="dxa"/>
          </w:tcPr>
          <w:p w:rsidR="0079774D" w:rsidRDefault="0079774D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79774D" w:rsidTr="007A00B3">
        <w:tc>
          <w:tcPr>
            <w:tcW w:w="8296" w:type="dxa"/>
          </w:tcPr>
          <w:p w:rsidR="0079774D" w:rsidRDefault="0079774D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79774D" w:rsidRPr="0079774D" w:rsidRDefault="0079774D" w:rsidP="0079774D">
      <w:pPr>
        <w:rPr>
          <w:rFonts w:hint="eastAsia"/>
        </w:rPr>
      </w:pPr>
    </w:p>
    <w:p w:rsidR="00895592" w:rsidRDefault="00895592" w:rsidP="00895592">
      <w:pPr>
        <w:pStyle w:val="2"/>
      </w:pPr>
      <w:r>
        <w:rPr>
          <w:rFonts w:hint="eastAsia"/>
        </w:rPr>
        <w:t>数码管</w:t>
      </w:r>
    </w:p>
    <w:p w:rsidR="007A00B3" w:rsidRPr="007A00B3" w:rsidRDefault="007A00B3" w:rsidP="007A00B3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0B3" w:rsidTr="007A00B3">
        <w:tc>
          <w:tcPr>
            <w:tcW w:w="8296" w:type="dxa"/>
            <w:shd w:val="clear" w:color="auto" w:fill="000000" w:themeFill="text1"/>
          </w:tcPr>
          <w:p w:rsidR="007A00B3" w:rsidRDefault="007A00B3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打开数码管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reg_open(void);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7A00B3" w:rsidRDefault="007A00B3" w:rsidP="007A00B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0B3" w:rsidTr="007A00B3">
        <w:tc>
          <w:tcPr>
            <w:tcW w:w="8296" w:type="dxa"/>
            <w:shd w:val="clear" w:color="auto" w:fill="000000" w:themeFill="text1"/>
          </w:tcPr>
          <w:p w:rsidR="007A00B3" w:rsidRDefault="007A00B3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关闭光线强度传感器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>
              <w:rPr>
                <w:rFonts w:hint="eastAsia"/>
              </w:rPr>
              <w:t>reg_close(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7A00B3" w:rsidRPr="0079774D" w:rsidRDefault="007A00B3" w:rsidP="007A00B3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0B3" w:rsidTr="007A00B3">
        <w:tc>
          <w:tcPr>
            <w:tcW w:w="8296" w:type="dxa"/>
            <w:shd w:val="clear" w:color="auto" w:fill="000000" w:themeFill="text1"/>
          </w:tcPr>
          <w:p w:rsidR="007A00B3" w:rsidRDefault="007A00B3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设置数码管显示数值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reg_set_</w:t>
            </w:r>
            <w:r>
              <w:t>on</w:t>
            </w:r>
            <w:r>
              <w:rPr>
                <w:rFonts w:hint="eastAsia"/>
              </w:rPr>
              <w:t>display(char</w:t>
            </w:r>
            <w:r>
              <w:t xml:space="preserve"> * data</w:t>
            </w:r>
            <w:r>
              <w:rPr>
                <w:rFonts w:hint="eastAsia"/>
              </w:rPr>
              <w:t>);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  <w:r w:rsidRPr="007A00B3">
              <w:rPr>
                <w:rStyle w:val="ac"/>
                <w:rFonts w:hint="eastAsia"/>
              </w:rPr>
              <w:t>(</w:t>
            </w:r>
            <w:r w:rsidRPr="007A00B3">
              <w:rPr>
                <w:rStyle w:val="ac"/>
              </w:rPr>
              <w:t>in</w:t>
            </w:r>
            <w:r w:rsidRPr="007A00B3">
              <w:rPr>
                <w:rStyle w:val="ac"/>
                <w:rFonts w:hint="eastAsia"/>
              </w:rPr>
              <w:t>)</w:t>
            </w:r>
            <w:r>
              <w:t xml:space="preserve"> data </w:t>
            </w:r>
            <w:r>
              <w:rPr>
                <w:rFonts w:hint="eastAsia"/>
              </w:rPr>
              <w:t>设置数码管显示的内容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7A00B3" w:rsidRPr="007A00B3" w:rsidRDefault="007A00B3" w:rsidP="007A00B3">
      <w:pPr>
        <w:rPr>
          <w:rFonts w:hint="eastAsia"/>
        </w:rPr>
      </w:pPr>
    </w:p>
    <w:p w:rsidR="00895592" w:rsidRDefault="00895592" w:rsidP="00895592">
      <w:pPr>
        <w:pStyle w:val="2"/>
      </w:pPr>
      <w:r>
        <w:rPr>
          <w:rFonts w:hint="eastAsia"/>
        </w:rPr>
        <w:t>风扇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0B3" w:rsidTr="007A00B3">
        <w:tc>
          <w:tcPr>
            <w:tcW w:w="8296" w:type="dxa"/>
            <w:shd w:val="clear" w:color="auto" w:fill="000000" w:themeFill="text1"/>
          </w:tcPr>
          <w:p w:rsidR="007A00B3" w:rsidRDefault="007A00B3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打开风扇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函数定义：bool</w:t>
            </w:r>
            <w:r>
              <w:t xml:space="preserve"> </w:t>
            </w:r>
            <w:r>
              <w:rPr>
                <w:rFonts w:hint="eastAsia"/>
              </w:rPr>
              <w:t>fen_open(int</w:t>
            </w:r>
            <w:r>
              <w:t xml:space="preserve"> </w:t>
            </w:r>
            <w:r>
              <w:rPr>
                <w:rFonts w:hint="eastAsia"/>
              </w:rPr>
              <w:t>mode</w:t>
            </w:r>
            <w:r w:rsidR="00DA562E">
              <w:rPr>
                <w:rFonts w:hint="eastAsia"/>
              </w:rPr>
              <w:t>, int</w:t>
            </w:r>
            <w:r w:rsidR="00DA562E">
              <w:t xml:space="preserve"> wp</w:t>
            </w:r>
            <w:r>
              <w:rPr>
                <w:rFonts w:hint="eastAsia"/>
              </w:rPr>
              <w:t>);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r>
              <w:rPr>
                <w:rFonts w:hint="eastAsia"/>
              </w:rPr>
              <w:t>参数：</w:t>
            </w:r>
            <w:r w:rsidRPr="007A00B3">
              <w:rPr>
                <w:rStyle w:val="ac"/>
                <w:rFonts w:hint="eastAsia"/>
              </w:rPr>
              <w:t>(</w:t>
            </w:r>
            <w:r w:rsidRPr="007A00B3">
              <w:rPr>
                <w:rStyle w:val="ac"/>
              </w:rPr>
              <w:t>in</w:t>
            </w:r>
            <w:r w:rsidRPr="007A00B3">
              <w:rPr>
                <w:rStyle w:val="ac"/>
                <w:rFonts w:hint="eastAsia"/>
              </w:rPr>
              <w:t>)</w:t>
            </w:r>
            <w:r>
              <w:t xml:space="preserve"> mode </w:t>
            </w:r>
            <w:r>
              <w:rPr>
                <w:rFonts w:hint="eastAsia"/>
              </w:rPr>
              <w:t>打开的模式：恒定风速、</w:t>
            </w:r>
            <w:r w:rsidR="00DA562E">
              <w:rPr>
                <w:rFonts w:hint="eastAsia"/>
              </w:rPr>
              <w:t>可变风速</w:t>
            </w:r>
            <w:r>
              <w:rPr>
                <w:rFonts w:hint="eastAsia"/>
              </w:rPr>
              <w:t>等</w:t>
            </w:r>
          </w:p>
          <w:p w:rsidR="00DA562E" w:rsidRDefault="00DA562E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Pr="00DA562E">
              <w:rPr>
                <w:rStyle w:val="ac"/>
                <w:rFonts w:hint="eastAsia"/>
              </w:rPr>
              <w:t>(</w:t>
            </w:r>
            <w:r w:rsidRPr="00DA562E">
              <w:rPr>
                <w:rStyle w:val="ac"/>
              </w:rPr>
              <w:t>in</w:t>
            </w:r>
            <w:r w:rsidRPr="00DA562E">
              <w:rPr>
                <w:rStyle w:val="ac"/>
                <w:rFonts w:hint="eastAsia"/>
              </w:rPr>
              <w:t>)</w:t>
            </w:r>
            <w:r>
              <w:t xml:space="preserve"> wp </w:t>
            </w:r>
            <w:r>
              <w:rPr>
                <w:rFonts w:hint="eastAsia"/>
              </w:rPr>
              <w:t>风速：可变风速模式下此参数无效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返回值：成功返回 true，失败返回 false</w:t>
            </w:r>
          </w:p>
        </w:tc>
      </w:tr>
    </w:tbl>
    <w:p w:rsidR="007A00B3" w:rsidRDefault="007A00B3" w:rsidP="007A00B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0B3" w:rsidTr="007A00B3">
        <w:tc>
          <w:tcPr>
            <w:tcW w:w="8296" w:type="dxa"/>
            <w:shd w:val="clear" w:color="auto" w:fill="000000" w:themeFill="text1"/>
          </w:tcPr>
          <w:p w:rsidR="007A00B3" w:rsidRDefault="007A00B3" w:rsidP="007A00B3">
            <w:pPr>
              <w:rPr>
                <w:rFonts w:hint="eastAsia"/>
              </w:rPr>
            </w:pPr>
            <w:r w:rsidRPr="00895592">
              <w:rPr>
                <w:rFonts w:hint="eastAsia"/>
                <w:color w:val="FFFFFF" w:themeColor="background1"/>
              </w:rPr>
              <w:t>函数功能：</w:t>
            </w:r>
            <w:r>
              <w:rPr>
                <w:rFonts w:hint="eastAsia"/>
                <w:color w:val="FFFFFF" w:themeColor="background1"/>
              </w:rPr>
              <w:t>关闭光线强度传感器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函数定义：void</w:t>
            </w:r>
            <w:r>
              <w:t xml:space="preserve"> </w:t>
            </w:r>
            <w:r w:rsidR="00DA562E">
              <w:rPr>
                <w:rFonts w:hint="eastAsia"/>
              </w:rPr>
              <w:t>fen</w:t>
            </w:r>
            <w:r>
              <w:rPr>
                <w:rFonts w:hint="eastAsia"/>
              </w:rPr>
              <w:t>_close(</w:t>
            </w:r>
            <w:r>
              <w:t>void</w:t>
            </w:r>
            <w:r>
              <w:rPr>
                <w:rFonts w:hint="eastAsia"/>
              </w:rPr>
              <w:t>);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参数：void</w:t>
            </w:r>
          </w:p>
        </w:tc>
      </w:tr>
      <w:tr w:rsidR="007A00B3" w:rsidTr="007A00B3">
        <w:tc>
          <w:tcPr>
            <w:tcW w:w="8296" w:type="dxa"/>
          </w:tcPr>
          <w:p w:rsidR="007A00B3" w:rsidRDefault="007A00B3" w:rsidP="007A00B3">
            <w:pPr>
              <w:rPr>
                <w:rFonts w:hint="eastAsia"/>
              </w:rPr>
            </w:pPr>
            <w:r>
              <w:rPr>
                <w:rFonts w:hint="eastAsia"/>
              </w:rPr>
              <w:t>返回值：void</w:t>
            </w:r>
          </w:p>
        </w:tc>
      </w:tr>
    </w:tbl>
    <w:p w:rsidR="007A00B3" w:rsidRPr="0079774D" w:rsidRDefault="007A00B3" w:rsidP="007A00B3">
      <w:pPr>
        <w:rPr>
          <w:rFonts w:hint="eastAsia"/>
        </w:rPr>
      </w:pPr>
    </w:p>
    <w:p w:rsidR="007A00B3" w:rsidRPr="007A00B3" w:rsidRDefault="007A00B3" w:rsidP="007A00B3">
      <w:pPr>
        <w:rPr>
          <w:rFonts w:hint="eastAsia"/>
        </w:rPr>
      </w:pPr>
    </w:p>
    <w:sectPr w:rsidR="007A00B3" w:rsidRPr="007A0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3FF" w:rsidRDefault="003B03FF" w:rsidP="00C0416E">
      <w:r>
        <w:separator/>
      </w:r>
    </w:p>
  </w:endnote>
  <w:endnote w:type="continuationSeparator" w:id="0">
    <w:p w:rsidR="003B03FF" w:rsidRDefault="003B03FF" w:rsidP="00C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3FF" w:rsidRDefault="003B03FF" w:rsidP="00C0416E">
      <w:r>
        <w:separator/>
      </w:r>
    </w:p>
  </w:footnote>
  <w:footnote w:type="continuationSeparator" w:id="0">
    <w:p w:rsidR="003B03FF" w:rsidRDefault="003B03FF" w:rsidP="00C0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70B7"/>
    <w:multiLevelType w:val="hybridMultilevel"/>
    <w:tmpl w:val="E98411FC"/>
    <w:lvl w:ilvl="0" w:tplc="9F12200E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A54B24"/>
    <w:multiLevelType w:val="multilevel"/>
    <w:tmpl w:val="55E6E12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恒">
    <w15:presenceInfo w15:providerId="Windows Live" w15:userId="f27aefa9c27b44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EB"/>
    <w:rsid w:val="000279B3"/>
    <w:rsid w:val="000E19F5"/>
    <w:rsid w:val="00164DD1"/>
    <w:rsid w:val="00213672"/>
    <w:rsid w:val="002319DB"/>
    <w:rsid w:val="003B03FF"/>
    <w:rsid w:val="00600B7F"/>
    <w:rsid w:val="0070098A"/>
    <w:rsid w:val="0079774D"/>
    <w:rsid w:val="007A00B3"/>
    <w:rsid w:val="00803FB7"/>
    <w:rsid w:val="008063D5"/>
    <w:rsid w:val="00895592"/>
    <w:rsid w:val="0099282E"/>
    <w:rsid w:val="00C0416E"/>
    <w:rsid w:val="00C06F1C"/>
    <w:rsid w:val="00CA2A1E"/>
    <w:rsid w:val="00DA562E"/>
    <w:rsid w:val="00DD34EB"/>
    <w:rsid w:val="00E3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D0006"/>
  <w15:chartTrackingRefBased/>
  <w15:docId w15:val="{1875B719-D177-40EC-BA81-0AC124FE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3672"/>
    <w:pPr>
      <w:widowControl w:val="0"/>
      <w:jc w:val="both"/>
    </w:pPr>
    <w:rPr>
      <w:rFonts w:ascii="宋体"/>
    </w:rPr>
  </w:style>
  <w:style w:type="paragraph" w:styleId="1">
    <w:name w:val="heading 1"/>
    <w:basedOn w:val="a"/>
    <w:next w:val="a"/>
    <w:link w:val="10"/>
    <w:uiPriority w:val="9"/>
    <w:qFormat/>
    <w:rsid w:val="00CA2A1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592"/>
    <w:pPr>
      <w:keepNext/>
      <w:keepLines/>
      <w:spacing w:before="260" w:after="260" w:line="416" w:lineRule="auto"/>
      <w:outlineLvl w:val="1"/>
    </w:pPr>
    <w:rPr>
      <w:rFonts w:ascii="Arial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41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1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1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16E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16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16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1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2A1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5592"/>
    <w:rPr>
      <w:rFonts w:ascii="Arial" w:hAnsi="Arial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41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41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41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041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0416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0416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0416E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C0416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0416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Intense Emphasis"/>
    <w:basedOn w:val="a0"/>
    <w:uiPriority w:val="21"/>
    <w:qFormat/>
    <w:rsid w:val="00C0416E"/>
    <w:rPr>
      <w:b/>
      <w:bCs/>
      <w:i/>
      <w:iCs/>
      <w:color w:val="5B9BD5" w:themeColor="accent1"/>
    </w:rPr>
  </w:style>
  <w:style w:type="character" w:styleId="aa">
    <w:name w:val="Strong"/>
    <w:basedOn w:val="a0"/>
    <w:autoRedefine/>
    <w:uiPriority w:val="22"/>
    <w:qFormat/>
    <w:rsid w:val="00C0416E"/>
    <w:rPr>
      <w:rFonts w:asciiTheme="majorHAnsi" w:hAnsiTheme="majorHAnsi"/>
      <w:sz w:val="32"/>
      <w:szCs w:val="32"/>
    </w:rPr>
  </w:style>
  <w:style w:type="character" w:customStyle="1" w:styleId="hands-on">
    <w:name w:val="hands-on表头"/>
    <w:rsid w:val="00C0416E"/>
    <w:rPr>
      <w:b/>
      <w:bCs/>
    </w:rPr>
  </w:style>
  <w:style w:type="paragraph" w:customStyle="1" w:styleId="hands-on0">
    <w:name w:val="hands-on 表格内容_小五_单行"/>
    <w:basedOn w:val="a"/>
    <w:autoRedefine/>
    <w:rsid w:val="00C0416E"/>
    <w:pPr>
      <w:jc w:val="left"/>
    </w:pPr>
    <w:rPr>
      <w:rFonts w:ascii="Times New Roman" w:hAnsi="Times New Roman" w:cs="Times New Roman"/>
      <w:sz w:val="18"/>
    </w:rPr>
  </w:style>
  <w:style w:type="table" w:styleId="ab">
    <w:name w:val="Table Grid"/>
    <w:basedOn w:val="a1"/>
    <w:uiPriority w:val="59"/>
    <w:unhideWhenUsed/>
    <w:rsid w:val="00C04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C0416E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CA2A1E"/>
    <w:pPr>
      <w:ind w:firstLineChars="200" w:firstLine="420"/>
    </w:pPr>
  </w:style>
  <w:style w:type="paragraph" w:styleId="ae">
    <w:name w:val="No Spacing"/>
    <w:uiPriority w:val="1"/>
    <w:qFormat/>
    <w:rsid w:val="00895592"/>
    <w:pPr>
      <w:widowControl w:val="0"/>
      <w:jc w:val="both"/>
    </w:pPr>
  </w:style>
  <w:style w:type="character" w:customStyle="1" w:styleId="shorttext">
    <w:name w:val="short_text"/>
    <w:basedOn w:val="a0"/>
    <w:rsid w:val="00C06F1C"/>
  </w:style>
  <w:style w:type="paragraph" w:styleId="af">
    <w:name w:val="Balloon Text"/>
    <w:basedOn w:val="a"/>
    <w:link w:val="af0"/>
    <w:uiPriority w:val="99"/>
    <w:semiHidden/>
    <w:unhideWhenUsed/>
    <w:rsid w:val="007A00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A00B3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C6B3-8A02-4D1D-AAC9-904CEC67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8</cp:revision>
  <dcterms:created xsi:type="dcterms:W3CDTF">2016-10-12T01:12:00Z</dcterms:created>
  <dcterms:modified xsi:type="dcterms:W3CDTF">2016-10-12T06:30:00Z</dcterms:modified>
</cp:coreProperties>
</file>